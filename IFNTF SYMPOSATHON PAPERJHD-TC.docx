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r w:rsidRPr="006833EC">
        <w:rPr>
          <w:rFonts w:ascii="Arial" w:hAnsi="Arial" w:cs="Arial"/>
          <w:b/>
          <w:bCs/>
          <w:sz w:val="28"/>
          <w:szCs w:val="28"/>
        </w:rPr>
        <w:t xml:space="preserve">REshaping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4EC7031B" w:rsidR="002228B5" w:rsidRPr="00CF5569" w:rsidRDefault="00B80050" w:rsidP="005460FE">
      <w:pPr>
        <w:spacing w:before="120" w:after="120" w:line="360" w:lineRule="auto"/>
        <w:jc w:val="center"/>
        <w:rPr>
          <w:rFonts w:ascii="Arial" w:hAnsi="Arial" w:cs="Arial"/>
        </w:rPr>
      </w:pPr>
      <w:r w:rsidRPr="00CF5569">
        <w:rPr>
          <w:rFonts w:ascii="Arial" w:hAnsi="Arial" w:cs="Arial"/>
        </w:rPr>
        <w:t>1</w:t>
      </w:r>
      <w:r w:rsidR="00BF241A" w:rsidRPr="00CF5569">
        <w:rPr>
          <w:rFonts w:ascii="Arial" w:hAnsi="Arial" w:cs="Arial"/>
        </w:rPr>
        <w:t xml:space="preserve"> </w:t>
      </w:r>
      <w:r w:rsidRPr="00CF5569">
        <w:rPr>
          <w:rFonts w:ascii="Arial" w:hAnsi="Arial" w:cs="Arial"/>
        </w:rPr>
        <w:t>-</w:t>
      </w:r>
      <w:r w:rsidR="00BF241A" w:rsidRPr="00CF5569">
        <w:rPr>
          <w:rFonts w:ascii="Arial" w:hAnsi="Arial" w:cs="Arial"/>
        </w:rPr>
        <w:t xml:space="preserve"> University of </w:t>
      </w:r>
      <w:r w:rsidR="006833EC">
        <w:rPr>
          <w:rFonts w:ascii="Arial" w:hAnsi="Arial" w:cs="Arial"/>
        </w:rPr>
        <w:t>Bath</w:t>
      </w:r>
      <w:r w:rsidRPr="00CF5569">
        <w:rPr>
          <w:rFonts w:ascii="Arial" w:hAnsi="Arial" w:cs="Arial"/>
        </w:rPr>
        <w:t>,</w:t>
      </w:r>
      <w:r w:rsidR="008D7686">
        <w:rPr>
          <w:rFonts w:ascii="Arial" w:hAnsi="Arial" w:cs="Arial"/>
        </w:rPr>
        <w:t xml:space="preserve"> UK;</w:t>
      </w:r>
      <w:r w:rsidRPr="00CF5569">
        <w:rPr>
          <w:rFonts w:ascii="Arial" w:hAnsi="Arial" w:cs="Arial"/>
        </w:rPr>
        <w:t xml:space="preserve"> 2</w:t>
      </w:r>
      <w:r w:rsidR="00BF241A" w:rsidRPr="00CF5569">
        <w:rPr>
          <w:rFonts w:ascii="Arial" w:hAnsi="Arial" w:cs="Arial"/>
        </w:rPr>
        <w:t xml:space="preserve"> </w:t>
      </w:r>
      <w:r w:rsidR="002228B5" w:rsidRPr="00CF5569">
        <w:rPr>
          <w:rFonts w:ascii="Arial" w:hAnsi="Arial" w:cs="Arial"/>
        </w:rPr>
        <w:t>–</w:t>
      </w:r>
      <w:r w:rsidR="00BF241A" w:rsidRPr="00CF5569">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r w:rsidR="006833EC">
        <w:rPr>
          <w:rFonts w:ascii="Arial" w:hAnsi="Arial" w:cs="Arial"/>
        </w:rPr>
        <w:t>.</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68EB3517"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 for both academic faculty (Watermeyer et al., 2021; Watermeyer et al., 2021) and professional services staff (Watermeyer et al., 2021; Watermeyer et al., 2022), inhibiting or curtailing 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(Williams and Wong, 2009).</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 xml:space="preserve">from a computer as they go about their daily business, it is </w:t>
      </w:r>
      <w:r w:rsidRPr="00DA2E82">
        <w:rPr>
          <w:rFonts w:ascii="Arial" w:hAnsi="Arial" w:cs="Arial"/>
        </w:rPr>
        <w:lastRenderedPageBreak/>
        <w:t>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2260B19D" w:rsidR="002228B5" w:rsidRPr="00CF5569" w:rsidRDefault="00DA2E82" w:rsidP="000B4E83">
      <w:pPr>
        <w:spacing w:before="120" w:after="120" w:line="360" w:lineRule="auto"/>
        <w:jc w:val="both"/>
        <w:rPr>
          <w:rFonts w:ascii="Arial" w:hAnsi="Arial" w:cs="Arial"/>
        </w:rPr>
      </w:pPr>
      <w:r w:rsidRPr="00DA2E82">
        <w:rPr>
          <w:rFonts w:ascii="Arial" w:hAnsi="Arial" w:cs="Arial"/>
        </w:rPr>
        <w:t xml:space="preserve">The authors wonder whether </w:t>
      </w:r>
      <w:r w:rsidR="0078125E">
        <w:rPr>
          <w:rFonts w:ascii="Arial" w:hAnsi="Arial" w:cs="Arial"/>
        </w:rPr>
        <w:t>the COVID-19 pandemic</w:t>
      </w:r>
      <w:r w:rsidR="0078125E" w:rsidRPr="00DA2E82">
        <w:rPr>
          <w:rFonts w:ascii="Arial" w:hAnsi="Arial" w:cs="Arial"/>
        </w:rPr>
        <w:t xml:space="preserve"> </w:t>
      </w:r>
      <w:r w:rsidRPr="00DA2E82">
        <w:rPr>
          <w:rFonts w:ascii="Arial" w:hAnsi="Arial" w:cs="Arial"/>
        </w:rPr>
        <w:t>has not been the trigger that puts such</w:t>
      </w:r>
      <w:r w:rsidR="001523CB">
        <w:rPr>
          <w:rFonts w:ascii="Arial" w:hAnsi="Arial" w:cs="Arial"/>
        </w:rPr>
        <w:t xml:space="preserve"> </w:t>
      </w:r>
      <w:r w:rsidRPr="00DA2E82">
        <w:rPr>
          <w:rFonts w:ascii="Arial" w:hAnsi="Arial" w:cs="Arial"/>
        </w:rPr>
        <w:t>innovation within the scope of debate.</w:t>
      </w:r>
      <w:r w:rsidR="00417D53">
        <w:rPr>
          <w:rFonts w:ascii="Arial" w:hAnsi="Arial" w:cs="Arial"/>
        </w:rPr>
        <w:t xml:space="preserve"> </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14D59608" w14:textId="31A6E9BF" w:rsidR="00CB4594" w:rsidRPr="00CB4594"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r w:rsidR="00CB4594">
        <w:rPr>
          <w:rFonts w:ascii="Arial" w:hAnsi="Arial" w:cs="Arial"/>
        </w:rPr>
        <w:t xml:space="preserve"> JHD had used this on XX10190 (Betteridge </w:t>
      </w:r>
      <w:r w:rsidR="00CB4594">
        <w:rPr>
          <w:rFonts w:ascii="Arial" w:hAnsi="Arial" w:cs="Arial"/>
          <w:i/>
          <w:iCs/>
        </w:rPr>
        <w:t>et al.</w:t>
      </w:r>
      <w:r w:rsidR="00CB4594">
        <w:rPr>
          <w:rFonts w:ascii="Arial" w:hAnsi="Arial" w:cs="Arial"/>
        </w:rPr>
        <w:t>,2019).</w:t>
      </w:r>
    </w:p>
    <w:p w14:paraId="720AED61" w14:textId="2BF2989D"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r w:rsidRPr="001523CB">
        <w:rPr>
          <w:rFonts w:ascii="Arial" w:hAnsi="Arial" w:cs="Arial"/>
          <w:b/>
          <w:bCs/>
        </w:rPr>
        <w:t xml:space="preserve">TakeHome-OU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5943899F" w:rsidR="001523CB" w:rsidRPr="000B4E83" w:rsidRDefault="001169C8" w:rsidP="000B4E83">
      <w:pPr>
        <w:spacing w:before="120" w:after="120" w:line="360" w:lineRule="auto"/>
        <w:jc w:val="both"/>
        <w:rPr>
          <w:rFonts w:ascii="Arial" w:hAnsi="Arial" w:cs="Arial"/>
        </w:rPr>
      </w:pPr>
      <w:commentRangeStart w:id="0"/>
      <w:commentRangeStart w:id="1"/>
      <w:commentRangeStart w:id="2"/>
      <w:r w:rsidRPr="000B4E83">
        <w:rPr>
          <w:rFonts w:ascii="Arial" w:hAnsi="Arial" w:cs="Arial"/>
        </w:rPr>
        <w:t>JHD had experimented with this in the past for CM50209</w:t>
      </w:r>
      <w:r w:rsidR="005821A2">
        <w:rPr>
          <w:rFonts w:ascii="Arial" w:hAnsi="Arial" w:cs="Arial"/>
        </w:rPr>
        <w:t xml:space="preserve"> Cybersecurity</w:t>
      </w:r>
      <w:r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p>
    <w:p w14:paraId="0F33E785" w14:textId="7982EAE8" w:rsidR="001523CB" w:rsidRPr="001523CB" w:rsidRDefault="001523CB" w:rsidP="000B4E83">
      <w:pPr>
        <w:spacing w:before="120" w:after="120" w:line="360" w:lineRule="auto"/>
        <w:jc w:val="both"/>
        <w:rPr>
          <w:rFonts w:ascii="Arial" w:hAnsi="Arial" w:cs="Arial"/>
        </w:rPr>
      </w:pPr>
      <w:r w:rsidRPr="001523CB">
        <w:rPr>
          <w:rFonts w:ascii="Arial" w:hAnsi="Arial" w:cs="Arial"/>
          <w:b/>
          <w:bCs/>
        </w:rPr>
        <w:t xml:space="preserve">Interim </w:t>
      </w:r>
      <w:r w:rsidRPr="001523CB">
        <w:rPr>
          <w:rFonts w:ascii="Arial" w:hAnsi="Arial" w:cs="Arial"/>
        </w:rPr>
        <w:t>Use a Virtual Learning Environment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73D02CED"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Bath used Inspera, but the precise choice is probably irrelevant</w:t>
      </w:r>
      <w:r>
        <w:rPr>
          <w:rFonts w:ascii="Arial" w:hAnsi="Arial" w:cs="Arial"/>
        </w:rPr>
        <w:t>)</w:t>
      </w:r>
      <w:r w:rsidRPr="001523CB">
        <w:rPr>
          <w:rFonts w:ascii="Arial" w:hAnsi="Arial" w:cs="Arial"/>
        </w:rPr>
        <w:t xml:space="preserve"> for delivery and submission. </w:t>
      </w:r>
      <w:r w:rsidRPr="001523CB">
        <w:rPr>
          <w:rFonts w:ascii="Arial" w:hAnsi="Arial" w:cs="Arial"/>
        </w:rPr>
        <w:lastRenderedPageBreak/>
        <w:t>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 xml:space="preserve">may be illegal in some jurisdictions (JISC, </w:t>
      </w:r>
      <w:r>
        <w:rPr>
          <w:rFonts w:ascii="Arial" w:hAnsi="Arial" w:cs="Arial"/>
        </w:rPr>
        <w:t>2022</w:t>
      </w:r>
      <w:r w:rsidRPr="001523CB">
        <w:rPr>
          <w:rFonts w:ascii="Arial" w:hAnsi="Arial" w:cs="Arial"/>
        </w:rPr>
        <w:t>).</w:t>
      </w:r>
    </w:p>
    <w:p w14:paraId="6F4FF170" w14:textId="60B472AD"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 answers to programming exercises (Finnie-Ansley.J.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r w:rsidRPr="001778FD">
        <w:rPr>
          <w:rFonts w:ascii="Arial" w:hAnsi="Arial" w:cs="Arial"/>
          <w:b/>
          <w:bCs/>
        </w:rPr>
        <w:t>TakeHome-OU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51F20313"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Pr>
          <w:rFonts w:ascii="Arial" w:hAnsi="Arial" w:cs="Arial"/>
        </w:rPr>
        <w:t xml:space="preserve"> </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39488868"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rase used in Regulations).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JHD has sat on judgement panels, and his subjective view would be that much of this has been extempore abuse, as students get tempted in the stress of the examination, rather than pre-planned (as cheating i</w:t>
      </w:r>
      <w:r w:rsidR="00777CAB">
        <w:rPr>
          <w:rFonts w:ascii="Arial" w:hAnsi="Arial" w:cs="Arial"/>
        </w:rPr>
        <w:t xml:space="preserve">n </w:t>
      </w:r>
      <w:r w:rsidR="002E26AE">
        <w:rPr>
          <w:rFonts w:ascii="Arial" w:hAnsi="Arial" w:cs="Arial"/>
          <w:b/>
          <w:bCs/>
        </w:rPr>
        <w:t>Trad-C</w:t>
      </w:r>
      <w:r w:rsidR="002E26AE">
        <w:rPr>
          <w:rFonts w:ascii="Arial" w:hAnsi="Arial" w:cs="Arial"/>
        </w:rPr>
        <w:t xml:space="preserve"> examinations has to be).</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783C7541" w:rsidR="001778FD" w:rsidRDefault="002E26AE" w:rsidP="000B4E83">
      <w:pPr>
        <w:spacing w:before="120" w:after="120" w:line="360" w:lineRule="auto"/>
        <w:jc w:val="both"/>
        <w:rPr>
          <w:rFonts w:ascii="Arial" w:hAnsi="Arial" w:cs="Arial"/>
        </w:rPr>
      </w:pPr>
      <w:r w:rsidRPr="002E26AE">
        <w:rPr>
          <w:rFonts w:ascii="Arial" w:hAnsi="Arial" w:cs="Arial"/>
        </w:rPr>
        <w:t xml:space="preserve">In this period, JHD has </w:t>
      </w:r>
      <w:r>
        <w:rPr>
          <w:rFonts w:ascii="Arial" w:hAnsi="Arial" w:cs="Arial"/>
        </w:rPr>
        <w:t>b</w:t>
      </w:r>
      <w:r w:rsidRPr="002E26AE">
        <w:rPr>
          <w:rFonts w:ascii="Arial" w:hAnsi="Arial" w:cs="Arial"/>
        </w:rPr>
        <w:t>een teaching two modules with examinations.</w:t>
      </w:r>
    </w:p>
    <w:p w14:paraId="729B0E00" w14:textId="3B99AC29"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y, and the first attempt was (rightly) criticised by the students as lengthy.  One student notified JHD, during the examination, that one question had been posted on Chegg, and JHD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JHD’s experience, and </w:t>
      </w:r>
      <w:r w:rsidR="00F535E6">
        <w:rPr>
          <w:rFonts w:ascii="Arial" w:hAnsi="Arial" w:cs="Arial"/>
        </w:rPr>
        <w:lastRenderedPageBreak/>
        <w:t xml:space="preserve">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5372B6F2"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ccessfully.  JHD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DA6D53">
      <w:pPr>
        <w:spacing w:before="120" w:after="120" w:line="360" w:lineRule="auto"/>
        <w:rPr>
          <w:rFonts w:ascii="Arial" w:hAnsi="Arial" w:cs="Arial"/>
        </w:rPr>
      </w:pPr>
      <w:r>
        <w:rPr>
          <w:rFonts w:ascii="Arial" w:hAnsi="Arial" w:cs="Arial"/>
        </w:rPr>
        <w:t>In the UK system, the “National Student Survey” (reference?) 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0CD45AB9" w:rsidR="00DA6D53" w:rsidRDefault="00DA6D53" w:rsidP="00DA6D53">
            <w:pPr>
              <w:spacing w:before="120" w:after="120" w:line="360" w:lineRule="auto"/>
              <w:rPr>
                <w:rFonts w:ascii="Arial" w:hAnsi="Arial" w:cs="Arial"/>
              </w:rPr>
            </w:pPr>
            <w:r>
              <w:rPr>
                <w:rFonts w:ascii="Arial" w:hAnsi="Arial" w:cs="Arial"/>
              </w:rPr>
              <w:t>Bsc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0867E396" w:rsidR="00DA6D53" w:rsidRDefault="00DA6D53" w:rsidP="00DA6D53">
            <w:pPr>
              <w:spacing w:before="120" w:after="120" w:line="360" w:lineRule="auto"/>
              <w:rPr>
                <w:rFonts w:ascii="Arial" w:hAnsi="Arial" w:cs="Arial"/>
              </w:rPr>
            </w:pPr>
            <w:r>
              <w:rPr>
                <w:rFonts w:ascii="Arial" w:hAnsi="Arial" w:cs="Arial"/>
              </w:rPr>
              <w:t>Bsc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r>
              <w:rPr>
                <w:rFonts w:ascii="Arial" w:hAnsi="Arial" w:cs="Arial"/>
              </w:rPr>
              <w:t>MMath</w:t>
            </w:r>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r>
              <w:rPr>
                <w:rFonts w:ascii="Arial" w:hAnsi="Arial" w:cs="Arial"/>
              </w:rPr>
              <w:t>Trad+Emerg</w:t>
            </w:r>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r>
              <w:rPr>
                <w:rFonts w:ascii="Arial" w:hAnsi="Arial" w:cs="Arial"/>
              </w:rPr>
              <w:t>MMath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DA6D53">
      <w:pPr>
        <w:spacing w:before="120" w:after="120" w:line="360" w:lineRule="auto"/>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What changes introduced this academic year, due to the Covid-19 pandemic, would you like to see maintained on your course for the 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lastRenderedPageBreak/>
        <w:t>I think online exams via Inspera are a better way to test understanding on content rather than recall of definitions, etc.</w:t>
      </w:r>
      <w:r w:rsidR="0062247F">
        <w:rPr>
          <w:rFonts w:ascii="Arial" w:hAnsi="Arial" w:cs="Arial"/>
        </w:rPr>
        <w:t>;</w:t>
      </w:r>
    </w:p>
    <w:p w14:paraId="4DE653EC" w14:textId="792F6CD2"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A04C11">
      <w:pPr>
        <w:pStyle w:val="ListParagraph"/>
        <w:numPr>
          <w:ilvl w:val="0"/>
          <w:numId w:val="3"/>
        </w:numPr>
        <w:spacing w:before="120" w:after="120" w:line="360" w:lineRule="auto"/>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A04C11">
      <w:pPr>
        <w:pStyle w:val="ListParagraph"/>
        <w:numPr>
          <w:ilvl w:val="0"/>
          <w:numId w:val="3"/>
        </w:numPr>
        <w:spacing w:before="120" w:after="120" w:line="360" w:lineRule="auto"/>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2247F">
      <w:pPr>
        <w:pStyle w:val="ListParagraph"/>
        <w:numPr>
          <w:ilvl w:val="0"/>
          <w:numId w:val="3"/>
        </w:numPr>
        <w:spacing w:before="120" w:after="120" w:line="360" w:lineRule="auto"/>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difficulty/passability to the previous written exams</w:t>
      </w:r>
      <w:r>
        <w:rPr>
          <w:rFonts w:ascii="Arial" w:hAnsi="Arial" w:cs="Arial"/>
        </w:rPr>
        <w:t>;</w:t>
      </w:r>
    </w:p>
    <w:p w14:paraId="37085D9B" w14:textId="1D11981A"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9E20E5">
      <w:pPr>
        <w:pStyle w:val="ListParagraph"/>
        <w:numPr>
          <w:ilvl w:val="0"/>
          <w:numId w:val="3"/>
        </w:numPr>
        <w:spacing w:before="120" w:after="120" w:line="360" w:lineRule="auto"/>
        <w:rPr>
          <w:rFonts w:ascii="Arial" w:hAnsi="Arial" w:cs="Arial"/>
        </w:rPr>
      </w:pPr>
      <w:r w:rsidRPr="0062247F">
        <w:rPr>
          <w:rFonts w:ascii="Arial" w:hAnsi="Arial" w:cs="Arial"/>
        </w:rPr>
        <w:t>I absolutely would not want to keep online exams, in person is much better due to an abundance of cheating.</w:t>
      </w:r>
    </w:p>
    <w:p w14:paraId="62A365D7" w14:textId="6DBEFABA" w:rsidR="00490953" w:rsidRDefault="00490953" w:rsidP="00490953">
      <w:pPr>
        <w:spacing w:before="120" w:after="120" w:line="360" w:lineRule="auto"/>
        <w:rPr>
          <w:rFonts w:ascii="Arial" w:hAnsi="Arial" w:cs="Arial"/>
        </w:rPr>
      </w:pPr>
      <w:r>
        <w:rPr>
          <w:rFonts w:ascii="Arial" w:hAnsi="Arial" w:cs="Arial"/>
        </w:rPr>
        <w:t>We can note that online examinations received overwhelmingly positive comments, but number 17 is a strong dissenter.</w:t>
      </w:r>
    </w:p>
    <w:p w14:paraId="52A5AABB" w14:textId="3D922B39" w:rsidR="00490953" w:rsidRDefault="00490953" w:rsidP="00490953">
      <w:pPr>
        <w:spacing w:before="120" w:after="120" w:line="360" w:lineRule="auto"/>
        <w:rPr>
          <w:rFonts w:ascii="Arial" w:hAnsi="Arial" w:cs="Arial"/>
        </w:rPr>
      </w:pPr>
      <w:r>
        <w:rPr>
          <w:rFonts w:ascii="Arial" w:hAnsi="Arial" w:cs="Arial"/>
        </w:rPr>
        <w:t xml:space="preserve">Computer Science students have a similar breakdown to the above in terms of demographics. The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lastRenderedPageBreak/>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490953">
      <w:pPr>
        <w:pStyle w:val="ListParagraph"/>
        <w:numPr>
          <w:ilvl w:val="0"/>
          <w:numId w:val="4"/>
        </w:numPr>
        <w:spacing w:before="120" w:after="120" w:line="360" w:lineRule="auto"/>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Normalised methods of examination across all courses.</w:t>
      </w:r>
    </w:p>
    <w:p w14:paraId="116B7785" w14:textId="4634E77A"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490953">
      <w:pPr>
        <w:pStyle w:val="ListParagraph"/>
        <w:numPr>
          <w:ilvl w:val="0"/>
          <w:numId w:val="4"/>
        </w:numPr>
        <w:spacing w:before="120" w:after="120" w:line="360" w:lineRule="auto"/>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047A11">
      <w:pPr>
        <w:pStyle w:val="ListParagraph"/>
        <w:numPr>
          <w:ilvl w:val="0"/>
          <w:numId w:val="4"/>
        </w:numPr>
        <w:spacing w:before="120" w:after="120" w:line="360" w:lineRule="auto"/>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504D90E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 xml:space="preserve">University of Bath is far too small a sample. Behaviours at Bath certainly seem to be in line with much of the rest of the UK </w:t>
      </w:r>
      <w:r w:rsidR="00F33D34">
        <w:rPr>
          <w:rFonts w:ascii="Arial" w:hAnsi="Arial" w:cs="Arial"/>
        </w:rPr>
        <w:t xml:space="preserve">HE </w:t>
      </w:r>
      <w:r>
        <w:rPr>
          <w:rFonts w:ascii="Arial" w:hAnsi="Arial" w:cs="Arial"/>
        </w:rPr>
        <w:t>sector</w:t>
      </w:r>
      <w:r w:rsidR="002457CD">
        <w:rPr>
          <w:rFonts w:ascii="Arial" w:hAnsi="Arial" w:cs="Arial"/>
        </w:rPr>
        <w:t>, which is reinforced by wider outcomes of five major empirical studies conducted by the second author and colleagues over the past two years (Watermeyer et al., 2021</w:t>
      </w:r>
      <w:r w:rsidR="00CD2251">
        <w:rPr>
          <w:rFonts w:ascii="Arial" w:hAnsi="Arial" w:cs="Arial"/>
        </w:rPr>
        <w:t>a</w:t>
      </w:r>
      <w:r w:rsidR="002457CD">
        <w:rPr>
          <w:rFonts w:ascii="Arial" w:hAnsi="Arial" w:cs="Arial"/>
        </w:rPr>
        <w:t>; Watermeyer et al., 2021</w:t>
      </w:r>
      <w:r w:rsidR="00CD2251">
        <w:rPr>
          <w:rFonts w:ascii="Arial" w:hAnsi="Arial" w:cs="Arial"/>
        </w:rPr>
        <w:t>b</w:t>
      </w:r>
      <w:r w:rsidR="002457CD">
        <w:rPr>
          <w:rFonts w:ascii="Arial" w:hAnsi="Arial" w:cs="Arial"/>
        </w:rPr>
        <w:t>; Watermeyer et al., 2021</w:t>
      </w:r>
      <w:r w:rsidR="00CD2251">
        <w:rPr>
          <w:rFonts w:ascii="Arial" w:hAnsi="Arial" w:cs="Arial"/>
        </w:rPr>
        <w:t>c</w:t>
      </w:r>
      <w:r w:rsidR="002457CD">
        <w:rPr>
          <w:rFonts w:ascii="Arial" w:hAnsi="Arial" w:cs="Arial"/>
        </w:rPr>
        <w:t>; Watermeyer et al., 2022)</w:t>
      </w:r>
      <w:r>
        <w:rPr>
          <w:rFonts w:ascii="Arial" w:hAnsi="Arial" w:cs="Arial"/>
        </w:rPr>
        <w:t>. The first author</w:t>
      </w:r>
      <w:r w:rsidR="00F33D34">
        <w:rPr>
          <w:rFonts w:ascii="Arial" w:hAnsi="Arial" w:cs="Arial"/>
        </w:rPr>
        <w:t>’</w:t>
      </w:r>
      <w:r>
        <w:rPr>
          <w:rFonts w:ascii="Arial" w:hAnsi="Arial" w:cs="Arial"/>
        </w:rPr>
        <w:t>s discussion with colleagues from across of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6F28163D" w:rsidR="00CF5569" w:rsidRDefault="002B5C35" w:rsidP="000B4E83">
      <w:pPr>
        <w:spacing w:before="120" w:after="120" w:line="360" w:lineRule="auto"/>
        <w:jc w:val="both"/>
        <w:rPr>
          <w:rFonts w:ascii="Arial" w:hAnsi="Arial" w:cs="Arial"/>
          <w:b/>
          <w:bCs/>
          <w:sz w:val="26"/>
          <w:szCs w:val="26"/>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private sector</w:t>
      </w:r>
      <w:r w:rsidR="001B3F04">
        <w:rPr>
          <w:rFonts w:ascii="Arial" w:hAnsi="Arial" w:cs="Arial"/>
        </w:rPr>
        <w:t>.</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2"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6B620293"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p>
    <w:p w14:paraId="2A09B877" w14:textId="32F79387" w:rsidR="00CB4594" w:rsidRDefault="00CB4594" w:rsidP="00CB4594">
      <w:pPr>
        <w:spacing w:before="120" w:after="120" w:line="360" w:lineRule="auto"/>
        <w:jc w:val="both"/>
        <w:rPr>
          <w:rFonts w:ascii="Arial" w:hAnsi="Arial" w:cs="Arial"/>
        </w:rPr>
      </w:pPr>
      <w:r>
        <w:rPr>
          <w:rFonts w:ascii="Arial" w:hAnsi="Arial" w:cs="Arial"/>
        </w:rPr>
        <w:t xml:space="preserve">Betteridge </w:t>
      </w:r>
      <w:r>
        <w:rPr>
          <w:rFonts w:ascii="Arial" w:hAnsi="Arial" w:cs="Arial"/>
          <w:i/>
          <w:iCs/>
        </w:rPr>
        <w:t xml:space="preserve">et al. </w:t>
      </w:r>
      <w:r>
        <w:rPr>
          <w:rFonts w:ascii="Arial" w:hAnsi="Arial" w:cs="Arial"/>
        </w:rPr>
        <w:t xml:space="preserve">(2019). </w:t>
      </w:r>
      <w:r w:rsidRPr="00CB4594">
        <w:rPr>
          <w:rFonts w:ascii="Arial" w:hAnsi="Arial" w:cs="Arial"/>
        </w:rPr>
        <w:t>Jack Betteridge, James H. Davenport, Melina Freitag, Willem</w:t>
      </w:r>
      <w:r>
        <w:rPr>
          <w:rFonts w:ascii="Arial" w:hAnsi="Arial" w:cs="Arial"/>
        </w:rPr>
        <w:t xml:space="preserve"> </w:t>
      </w:r>
      <w:r w:rsidRPr="00CB4594">
        <w:rPr>
          <w:rFonts w:ascii="Arial" w:hAnsi="Arial" w:cs="Arial"/>
        </w:rPr>
        <w:t>Heijltjes, Stef Kynaston, Gregory Sankaran, and Gunnar</w:t>
      </w:r>
      <w:r>
        <w:rPr>
          <w:rFonts w:ascii="Arial" w:hAnsi="Arial" w:cs="Arial"/>
        </w:rPr>
        <w:t xml:space="preserve"> </w:t>
      </w:r>
      <w:r w:rsidRPr="00CB4594">
        <w:rPr>
          <w:rFonts w:ascii="Arial" w:hAnsi="Arial" w:cs="Arial"/>
        </w:rPr>
        <w:t>Traustason.</w:t>
      </w:r>
      <w:r>
        <w:rPr>
          <w:rFonts w:ascii="Arial" w:hAnsi="Arial" w:cs="Arial"/>
        </w:rPr>
        <w:t xml:space="preserve"> </w:t>
      </w:r>
      <w:r w:rsidRPr="00CB4594">
        <w:rPr>
          <w:rFonts w:ascii="Arial" w:hAnsi="Arial" w:cs="Arial"/>
        </w:rPr>
        <w:t>Teaching of computing to mathematics students:</w:t>
      </w:r>
      <w:r>
        <w:rPr>
          <w:rFonts w:ascii="Arial" w:hAnsi="Arial" w:cs="Arial"/>
        </w:rPr>
        <w:t xml:space="preserve"> </w:t>
      </w:r>
      <w:r w:rsidRPr="00CB4594">
        <w:rPr>
          <w:rFonts w:ascii="Arial" w:hAnsi="Arial" w:cs="Arial"/>
        </w:rPr>
        <w:t>Programming and discrete mathematics.</w:t>
      </w:r>
      <w:r>
        <w:rPr>
          <w:rFonts w:ascii="Arial" w:hAnsi="Arial" w:cs="Arial"/>
        </w:rPr>
        <w:t xml:space="preserve"> </w:t>
      </w:r>
      <w:r w:rsidRPr="00CB4594">
        <w:rPr>
          <w:rFonts w:ascii="Arial" w:hAnsi="Arial" w:cs="Arial"/>
        </w:rPr>
        <w:t>In Steven Bradley and Alexandra Cristea, editors, CEP ’19:</w:t>
      </w:r>
      <w:r>
        <w:rPr>
          <w:rFonts w:ascii="Arial" w:hAnsi="Arial" w:cs="Arial"/>
        </w:rPr>
        <w:t xml:space="preserve"> </w:t>
      </w:r>
      <w:r w:rsidRPr="00CB4594">
        <w:rPr>
          <w:rFonts w:ascii="Arial" w:hAnsi="Arial" w:cs="Arial"/>
          <w:i/>
          <w:iCs/>
        </w:rPr>
        <w:t>Proceedings of the 3rd Conference on Computing Education</w:t>
      </w:r>
      <w:r w:rsidRPr="00CB4594">
        <w:rPr>
          <w:rFonts w:ascii="Arial" w:hAnsi="Arial" w:cs="Arial"/>
          <w:i/>
          <w:iCs/>
        </w:rPr>
        <w:t xml:space="preserve"> </w:t>
      </w:r>
      <w:r w:rsidRPr="00CB4594">
        <w:rPr>
          <w:rFonts w:ascii="Arial" w:hAnsi="Arial" w:cs="Arial"/>
          <w:i/>
          <w:iCs/>
        </w:rPr>
        <w:t>Practice</w:t>
      </w:r>
      <w:r w:rsidRPr="00CB4594">
        <w:rPr>
          <w:rFonts w:ascii="Arial" w:hAnsi="Arial" w:cs="Arial"/>
        </w:rPr>
        <w:t>, pages 12:1–12:4, New York, NY, USA, 2019. ACM.</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3"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Watermeyer,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4"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3D5063F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J. Bradnum</w:t>
      </w:r>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pages 519–525, 2022</w:t>
      </w:r>
      <w:r w:rsidR="00F33D34">
        <w:rPr>
          <w:rFonts w:ascii="Arial" w:hAnsi="Arial" w:cs="Arial"/>
        </w:rPr>
        <w:t xml:space="preserve">. </w:t>
      </w:r>
      <w:r w:rsidR="00F33D34" w:rsidRPr="00F33D34">
        <w:rPr>
          <w:rFonts w:ascii="Arial" w:hAnsi="Arial" w:cs="Arial"/>
        </w:rPr>
        <w:t>https://doi.org/10.1145/3502718.3524764</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06F9FC5E"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Did 1 in 6 students cheat in online assessments this year? https://wonkhe.com/blogs/did-1-in-6-students-cheat-inonline-assessments-this-year/, 2022.</w:t>
      </w:r>
    </w:p>
    <w:p w14:paraId="70CC039B" w14:textId="18FB3891"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Finnie-Ansley.J., P. Denny, B. Becker, A. Luxton-Reilly, </w:t>
      </w:r>
      <w:r w:rsidR="002457CD">
        <w:rPr>
          <w:rFonts w:ascii="Arial" w:hAnsi="Arial" w:cs="Arial"/>
        </w:rPr>
        <w:t>&amp;</w:t>
      </w:r>
      <w:r w:rsidR="002457CD" w:rsidRPr="00DB6637">
        <w:rPr>
          <w:rFonts w:ascii="Arial" w:hAnsi="Arial" w:cs="Arial"/>
        </w:rPr>
        <w:t xml:space="preserve"> </w:t>
      </w:r>
      <w:r w:rsidRPr="00DB6637">
        <w:rPr>
          <w:rFonts w:ascii="Arial" w:hAnsi="Arial" w:cs="Arial"/>
        </w:rPr>
        <w:t>J. Prather</w:t>
      </w:r>
      <w:r w:rsidR="001036D7">
        <w:rPr>
          <w:rFonts w:ascii="Arial" w:hAnsi="Arial" w:cs="Arial"/>
        </w:rPr>
        <w:t xml:space="preserve"> (2022)</w:t>
      </w:r>
      <w:r w:rsidRPr="00DB6637">
        <w:rPr>
          <w:rFonts w:ascii="Arial" w:hAnsi="Arial" w:cs="Arial"/>
        </w:rPr>
        <w:t>. The Robots Are Coming: Exploring the Implications of OpenAI Codex on Introductory Programming. ACE ’22: Australasian Computing Education Conference, pages 10–19, 2022.</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15"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261B814A"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r w:rsidR="001036D7" w:rsidRPr="00DB6637">
        <w:rPr>
          <w:rFonts w:ascii="Arial" w:hAnsi="Arial" w:cs="Arial"/>
        </w:rPr>
        <w:t>Uniwise</w:t>
      </w:r>
      <w:r w:rsidR="002E26AE" w:rsidRPr="00DB6637">
        <w:rPr>
          <w:rFonts w:ascii="Arial" w:hAnsi="Arial" w:cs="Arial"/>
        </w:rPr>
        <w:t>. (</w:t>
      </w:r>
      <w:r w:rsidR="001036D7">
        <w:rPr>
          <w:rFonts w:ascii="Arial" w:hAnsi="Arial" w:cs="Arial"/>
        </w:rPr>
        <w:t>2022</w:t>
      </w:r>
      <w:r w:rsidR="002E26AE" w:rsidRPr="00DB6637">
        <w:rPr>
          <w:rFonts w:ascii="Arial" w:hAnsi="Arial" w:cs="Arial"/>
        </w:rPr>
        <w:t>). Online proctoring: panacea or problem? https://www.jisc.ac.uk/membership/stories/online-proctoring-panacea-or-problem, 2022.</w:t>
      </w:r>
    </w:p>
    <w:p w14:paraId="0E4CF9F0" w14:textId="45C51BB6" w:rsidR="00F33D34" w:rsidRPr="00DB6637" w:rsidRDefault="002457CD" w:rsidP="000B4E83">
      <w:pPr>
        <w:spacing w:before="120" w:after="120" w:line="360" w:lineRule="auto"/>
        <w:jc w:val="both"/>
        <w:rPr>
          <w:rFonts w:ascii="Arial" w:hAnsi="Arial" w:cs="Arial"/>
        </w:rPr>
      </w:pPr>
      <w:r w:rsidRPr="002457CD">
        <w:rPr>
          <w:rFonts w:ascii="Arial" w:hAnsi="Arial" w:cs="Arial"/>
        </w:rPr>
        <w:t>A. Siegel, M. Zarb, B. Alshaigy, J. Blanchard, T. Crick, R. Glassey, J. R. Holt, C. Latulipe, C. Riedesel, M. Senapathi, Simon, and D. Williams</w:t>
      </w:r>
      <w:r w:rsidR="001036D7">
        <w:rPr>
          <w:rFonts w:ascii="Arial" w:hAnsi="Arial" w:cs="Arial"/>
        </w:rPr>
        <w:t xml:space="preserve"> (2021)</w:t>
      </w:r>
      <w:r w:rsidRPr="002457CD">
        <w:rPr>
          <w:rFonts w:ascii="Arial" w:hAnsi="Arial" w:cs="Arial"/>
        </w:rPr>
        <w:t xml:space="preserve">, “Teaching through a Global </w:t>
      </w:r>
      <w:r w:rsidRPr="002457CD">
        <w:rPr>
          <w:rFonts w:ascii="Arial" w:hAnsi="Arial" w:cs="Arial"/>
        </w:rPr>
        <w:lastRenderedPageBreak/>
        <w:t xml:space="preserve">Pandemic: Educational Landscapes Before, During and After COVID-19,” in Proceedings of the 2021 Working Group Reports on Innovation and Technology in Computer Science Education (ITiCSE- WGR’21), 2021, </w:t>
      </w:r>
      <w:hyperlink r:id="rId16" w:history="1">
        <w:r w:rsidRPr="006D79CD">
          <w:rPr>
            <w:rStyle w:val="Hyperlink"/>
            <w:rFonts w:ascii="Arial" w:hAnsi="Arial" w:cs="Arial"/>
          </w:rPr>
          <w:t>https://doi.org/10.1145/3502870.3506565</w:t>
        </w:r>
      </w:hyperlink>
      <w:r>
        <w:rPr>
          <w:rFonts w:ascii="Arial" w:hAnsi="Arial" w:cs="Arial"/>
        </w:rPr>
        <w:t xml:space="preserve"> </w:t>
      </w:r>
    </w:p>
    <w:p w14:paraId="6C9CF147" w14:textId="0DB3E1B5"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2021, special issue on “Academic Development in Times of Crisis” </w:t>
      </w:r>
      <w:hyperlink r:id="rId17"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1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Watermeyer,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1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Watermeyer, C. Knight, T. Crick, </w:t>
      </w:r>
      <w:r>
        <w:rPr>
          <w:rFonts w:ascii="Arial" w:hAnsi="Arial" w:cs="Arial"/>
        </w:rPr>
        <w:t>&amp;</w:t>
      </w:r>
      <w:r w:rsidRPr="00F33D34">
        <w:rPr>
          <w:rFonts w:ascii="Arial" w:hAnsi="Arial" w:cs="Arial"/>
        </w:rPr>
        <w:t xml:space="preserve"> M. Borras Batalla</w:t>
      </w:r>
      <w:r>
        <w:rPr>
          <w:rFonts w:ascii="Arial" w:hAnsi="Arial" w:cs="Arial"/>
        </w:rPr>
        <w:t>.</w:t>
      </w:r>
      <w:r w:rsidRPr="00F33D34">
        <w:rPr>
          <w:rFonts w:ascii="Arial" w:hAnsi="Arial" w:cs="Arial"/>
        </w:rPr>
        <w:t xml:space="preserve"> “‘Living at work’: COVID-19, remote-working and the spatio-relational reorganisation of professional services in UK universities,” Higher Education, 2022, </w:t>
      </w:r>
      <w:hyperlink r:id="rId20" w:history="1">
        <w:r w:rsidRPr="006D79CD">
          <w:rPr>
            <w:rStyle w:val="Hyperlink"/>
            <w:rFonts w:ascii="Arial" w:hAnsi="Arial" w:cs="Arial"/>
          </w:rPr>
          <w:t>https://doi.org/10.1007/s10734-022-00892-y</w:t>
        </w:r>
      </w:hyperlink>
      <w:r>
        <w:rPr>
          <w:rFonts w:ascii="Arial" w:hAnsi="Arial" w:cs="Arial"/>
        </w:rPr>
        <w:t xml:space="preserve">  </w:t>
      </w:r>
    </w:p>
    <w:p w14:paraId="1791F8E4" w14:textId="6051CCE8" w:rsidR="00581DFE" w:rsidRPr="00DB6637" w:rsidRDefault="002E26AE" w:rsidP="000B4E83">
      <w:pPr>
        <w:spacing w:before="120" w:after="120" w:line="360" w:lineRule="auto"/>
        <w:jc w:val="both"/>
        <w:rPr>
          <w:rFonts w:ascii="Arial" w:hAnsi="Arial" w:cs="Arial"/>
        </w:rPr>
      </w:pPr>
      <w:r w:rsidRPr="00DB6637">
        <w:rPr>
          <w:rFonts w:ascii="Arial" w:hAnsi="Arial" w:cs="Arial"/>
        </w:rPr>
        <w:t>B. Williams and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21"/>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7D142" w14:textId="77777777" w:rsidR="009A4D89" w:rsidRDefault="009A4D89" w:rsidP="00581DFE">
      <w:pPr>
        <w:spacing w:after="0" w:line="240" w:lineRule="auto"/>
      </w:pPr>
      <w:r>
        <w:separator/>
      </w:r>
    </w:p>
  </w:endnote>
  <w:endnote w:type="continuationSeparator" w:id="0">
    <w:p w14:paraId="07C4BC38" w14:textId="77777777" w:rsidR="009A4D89" w:rsidRDefault="009A4D89"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801F3" w14:textId="77777777" w:rsidR="009A4D89" w:rsidRDefault="009A4D89" w:rsidP="00581DFE">
      <w:pPr>
        <w:spacing w:after="0" w:line="240" w:lineRule="auto"/>
      </w:pPr>
      <w:r>
        <w:separator/>
      </w:r>
    </w:p>
  </w:footnote>
  <w:footnote w:type="continuationSeparator" w:id="0">
    <w:p w14:paraId="293124B4" w14:textId="77777777" w:rsidR="009A4D89" w:rsidRDefault="009A4D89"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54E47F24" w14:textId="0AE86817" w:rsidR="001523CB" w:rsidRDefault="001523CB" w:rsidP="001523CB">
      <w:pPr>
        <w:pStyle w:val="FootnoteText"/>
      </w:pPr>
      <w:r>
        <w:rPr>
          <w:rStyle w:val="FootnoteReference"/>
        </w:rPr>
        <w:footnoteRef/>
      </w:r>
      <w:r>
        <w:t xml:space="preserve"> Note that restricted browsers in an invigilated computer room seems to be a pretty satisfactory</w:t>
      </w:r>
    </w:p>
    <w:p w14:paraId="09EDE39B" w14:textId="7DB8EAB0" w:rsidR="001523CB" w:rsidRDefault="001523CB" w:rsidP="001523CB">
      <w:pPr>
        <w:pStyle w:val="FootnoteText"/>
      </w:pP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1778FD">
      <w:pPr>
        <w:pStyle w:val="FootnoteText"/>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2E26AE">
      <w:pPr>
        <w:pStyle w:val="FootnoteText"/>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B4E83"/>
    <w:rsid w:val="001036D7"/>
    <w:rsid w:val="001169C8"/>
    <w:rsid w:val="001523CB"/>
    <w:rsid w:val="001778FD"/>
    <w:rsid w:val="001B1C27"/>
    <w:rsid w:val="001B3F04"/>
    <w:rsid w:val="002045B1"/>
    <w:rsid w:val="002228B5"/>
    <w:rsid w:val="002457CD"/>
    <w:rsid w:val="002B5C35"/>
    <w:rsid w:val="002C0013"/>
    <w:rsid w:val="002E26AE"/>
    <w:rsid w:val="003B08BD"/>
    <w:rsid w:val="003C2717"/>
    <w:rsid w:val="003F320F"/>
    <w:rsid w:val="00402912"/>
    <w:rsid w:val="00417D53"/>
    <w:rsid w:val="00434A3A"/>
    <w:rsid w:val="00490953"/>
    <w:rsid w:val="00492960"/>
    <w:rsid w:val="004B25CB"/>
    <w:rsid w:val="004E0819"/>
    <w:rsid w:val="00526197"/>
    <w:rsid w:val="005460FE"/>
    <w:rsid w:val="00581572"/>
    <w:rsid w:val="00581DFE"/>
    <w:rsid w:val="005821A2"/>
    <w:rsid w:val="005871C1"/>
    <w:rsid w:val="005A2A69"/>
    <w:rsid w:val="005B2937"/>
    <w:rsid w:val="005E4376"/>
    <w:rsid w:val="0062247F"/>
    <w:rsid w:val="00645CF0"/>
    <w:rsid w:val="00646F78"/>
    <w:rsid w:val="006833EC"/>
    <w:rsid w:val="006F132C"/>
    <w:rsid w:val="00777CAB"/>
    <w:rsid w:val="0078125E"/>
    <w:rsid w:val="007D5561"/>
    <w:rsid w:val="0082543B"/>
    <w:rsid w:val="008D7686"/>
    <w:rsid w:val="00943076"/>
    <w:rsid w:val="009A4D89"/>
    <w:rsid w:val="009F753B"/>
    <w:rsid w:val="00A04C11"/>
    <w:rsid w:val="00A05B31"/>
    <w:rsid w:val="00A66960"/>
    <w:rsid w:val="00AA6C4C"/>
    <w:rsid w:val="00AC098D"/>
    <w:rsid w:val="00B211C8"/>
    <w:rsid w:val="00B80050"/>
    <w:rsid w:val="00BF241A"/>
    <w:rsid w:val="00C75356"/>
    <w:rsid w:val="00CA5C27"/>
    <w:rsid w:val="00CB4594"/>
    <w:rsid w:val="00CB5D19"/>
    <w:rsid w:val="00CD2251"/>
    <w:rsid w:val="00CF5569"/>
    <w:rsid w:val="00D31CB6"/>
    <w:rsid w:val="00DA2E82"/>
    <w:rsid w:val="00DA6D53"/>
    <w:rsid w:val="00DA7C53"/>
    <w:rsid w:val="00DB6637"/>
    <w:rsid w:val="00E15316"/>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93/itnow/bwab005" TargetMode="External"/><Relationship Id="rId18" Type="http://schemas.openxmlformats.org/officeDocument/2006/relationships/hyperlink" Target="https://doi.org/10.1007/s10734-020-00561-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academicappeals.co.uk/news/05072022201747-press-release-on-prevalence-of-cheating-inonline-assessment--july-2022/" TargetMode="External"/><Relationship Id="rId17" Type="http://schemas.openxmlformats.org/officeDocument/2006/relationships/hyperlink" Target="https://doi.org/10.1080/1360144X.2021.1990064" TargetMode="External"/><Relationship Id="rId2" Type="http://schemas.openxmlformats.org/officeDocument/2006/relationships/numbering" Target="numbering.xml"/><Relationship Id="rId16" Type="http://schemas.openxmlformats.org/officeDocument/2006/relationships/hyperlink" Target="https://doi.org/10.1145/3502870.3506565" TargetMode="External"/><Relationship Id="rId20" Type="http://schemas.openxmlformats.org/officeDocument/2006/relationships/hyperlink" Target="https://doi.org/10.1007/s10734-022-00892-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ytimes.com/2022/05/27/technology/college-students-cheating-software-honorlock.html"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80/01425692.2021.193705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416465.34164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2454</TotalTime>
  <Pages>9</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James Davenport</cp:lastModifiedBy>
  <cp:revision>18</cp:revision>
  <dcterms:created xsi:type="dcterms:W3CDTF">2022-08-01T11:03:00Z</dcterms:created>
  <dcterms:modified xsi:type="dcterms:W3CDTF">2022-09-18T17:08:00Z</dcterms:modified>
</cp:coreProperties>
</file>